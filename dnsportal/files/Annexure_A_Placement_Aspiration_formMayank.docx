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EC45E" w14:textId="77777777" w:rsidR="001A57BA" w:rsidRDefault="002A645A" w:rsidP="002A645A">
      <w:pPr>
        <w:spacing w:after="0" w:line="240" w:lineRule="auto"/>
        <w:jc w:val="both"/>
        <w:rPr>
          <w:rFonts w:ascii="Nunito" w:eastAsia="Nunito" w:hAnsi="Nunito" w:cs="Nunito"/>
          <w:b/>
          <w:u w:val="single"/>
        </w:rPr>
      </w:pPr>
      <w:r>
        <w:t xml:space="preserve">Please fill all information in CAPITAL LETTERS </w:t>
      </w:r>
    </w:p>
    <w:p w14:paraId="52700A10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2F3EDF55" w14:textId="77777777" w:rsidR="002A645A" w:rsidRDefault="002A645A" w:rsidP="002A645A">
      <w:pPr>
        <w:pStyle w:val="ListParagraph"/>
        <w:numPr>
          <w:ilvl w:val="0"/>
          <w:numId w:val="1"/>
        </w:numPr>
        <w:spacing w:after="0"/>
        <w:jc w:val="center"/>
        <w:rPr>
          <w:b/>
        </w:rPr>
      </w:pPr>
      <w:r w:rsidRPr="00134F7E">
        <w:rPr>
          <w:b/>
        </w:rPr>
        <w:t>STUDENT INFORMATION</w:t>
      </w:r>
    </w:p>
    <w:p w14:paraId="1A0A795A" w14:textId="77777777" w:rsidR="002A645A" w:rsidRDefault="002A645A" w:rsidP="002A645A">
      <w:pPr>
        <w:spacing w:after="0"/>
        <w:jc w:val="both"/>
      </w:pPr>
    </w:p>
    <w:p w14:paraId="3293DCB6" w14:textId="12A1BDB1" w:rsidR="00AB24A9" w:rsidRDefault="002A645A" w:rsidP="002A645A">
      <w:pPr>
        <w:spacing w:after="0"/>
        <w:rPr>
          <w:ins w:id="0" w:author="Shashwat Shah" w:date="2020-03-14T13:19:00Z"/>
        </w:rPr>
      </w:pPr>
      <w:r>
        <w:t>Student Name</w:t>
      </w:r>
      <w:ins w:id="1" w:author="Shashwat Shah" w:date="2020-03-14T13:22:00Z">
        <w:r w:rsidR="00AB24A9">
          <w:t>-</w:t>
        </w:r>
      </w:ins>
      <w:del w:id="2" w:author="Mayank" w:date="2020-03-14T13:44:00Z">
        <w:r w:rsidDel="00E329F3">
          <w:delText xml:space="preserve"> </w:delText>
        </w:r>
      </w:del>
      <w:ins w:id="3" w:author="Shashwat Shah" w:date="2020-03-14T13:22:00Z">
        <w:r w:rsidR="00AB24A9">
          <w:t xml:space="preserve"> </w:t>
        </w:r>
      </w:ins>
      <w:del w:id="4" w:author="Shashwat Shah" w:date="2020-03-14T13:22:00Z">
        <w:r w:rsidDel="00AB24A9">
          <w:delText>……</w:delText>
        </w:r>
      </w:del>
      <w:ins w:id="5" w:author="Shashwat Shah" w:date="2020-03-14T13:19:00Z">
        <w:r w:rsidR="00202520">
          <w:t>MAYANK TOLA</w:t>
        </w:r>
      </w:ins>
    </w:p>
    <w:p w14:paraId="1EDE3163" w14:textId="59E9CF67" w:rsidR="002A645A" w:rsidRDefault="002A645A" w:rsidP="002A645A">
      <w:pPr>
        <w:spacing w:after="0"/>
      </w:pPr>
      <w:del w:id="6" w:author="Shashwat Shah" w:date="2020-03-14T13:22:00Z">
        <w:r w:rsidDel="00AB24A9">
          <w:delText>…</w:delText>
        </w:r>
      </w:del>
      <w:del w:id="7" w:author="Shashwat Shah" w:date="2020-03-14T13:19:00Z">
        <w:r w:rsidDel="00AB24A9">
          <w:delText>…………………………</w:delText>
        </w:r>
      </w:del>
      <w:del w:id="8" w:author="Shashwat Shah" w:date="2020-03-14T13:21:00Z">
        <w:r w:rsidDel="00AB24A9">
          <w:delText>………………….…</w:delText>
        </w:r>
      </w:del>
      <w:r>
        <w:t>Enrolment No</w:t>
      </w:r>
      <w:ins w:id="9" w:author="Shashwat Shah" w:date="2020-03-14T13:22:00Z">
        <w:r w:rsidR="00AB24A9">
          <w:t xml:space="preserve"> -</w:t>
        </w:r>
      </w:ins>
      <w:del w:id="10" w:author="Shashwat Shah" w:date="2020-03-14T13:22:00Z">
        <w:r w:rsidDel="00AB24A9">
          <w:delText>…….……</w:delText>
        </w:r>
      </w:del>
      <w:ins w:id="11" w:author="Shashwat Shah" w:date="2020-03-14T13:19:00Z">
        <w:r w:rsidR="00202520">
          <w:t>U101116FCS067</w:t>
        </w:r>
      </w:ins>
      <w:del w:id="12" w:author="Shashwat Shah" w:date="2020-03-14T13:22:00Z">
        <w:r w:rsidDel="00AB24A9">
          <w:delText>…………………….....………...…..</w:delText>
        </w:r>
      </w:del>
    </w:p>
    <w:p w14:paraId="0F4A82DF" w14:textId="18CD8B64" w:rsidR="00AB24A9" w:rsidRDefault="002A645A" w:rsidP="002A645A">
      <w:pPr>
        <w:spacing w:after="0"/>
        <w:rPr>
          <w:ins w:id="13" w:author="Shashwat Shah" w:date="2020-03-14T13:22:00Z"/>
        </w:rPr>
      </w:pPr>
      <w:r>
        <w:t>Branch</w:t>
      </w:r>
      <w:ins w:id="14" w:author="Shashwat Shah" w:date="2020-03-14T13:22:00Z">
        <w:r w:rsidR="00AB24A9">
          <w:t>-</w:t>
        </w:r>
      </w:ins>
      <w:r>
        <w:t xml:space="preserve"> </w:t>
      </w:r>
      <w:del w:id="15" w:author="Shashwat Shah" w:date="2020-03-14T13:22:00Z">
        <w:r w:rsidDel="00AB24A9">
          <w:delText>……………….</w:delText>
        </w:r>
      </w:del>
      <w:ins w:id="16" w:author="Shashwat Shah" w:date="2020-03-14T13:22:00Z">
        <w:r w:rsidR="00AB24A9">
          <w:t>C</w:t>
        </w:r>
      </w:ins>
      <w:ins w:id="17" w:author="Shashwat Shah" w:date="2020-03-14T13:19:00Z">
        <w:r w:rsidR="00AB24A9">
          <w:t>SE</w:t>
        </w:r>
      </w:ins>
      <w:ins w:id="18" w:author="Shashwat Shah" w:date="2020-03-14T13:22:00Z">
        <w:r w:rsidR="00AB24A9">
          <w:t xml:space="preserve"> </w:t>
        </w:r>
      </w:ins>
    </w:p>
    <w:p w14:paraId="4D196593" w14:textId="0E302624" w:rsidR="002A645A" w:rsidRDefault="002A645A" w:rsidP="002A645A">
      <w:pPr>
        <w:spacing w:after="0"/>
        <w:rPr>
          <w:rFonts w:ascii="Times New Roman" w:hAnsi="Times New Roman" w:cs="Times New Roman"/>
        </w:rPr>
      </w:pPr>
      <w:del w:id="19" w:author="Shashwat Shah" w:date="2020-03-14T13:22:00Z">
        <w:r w:rsidDel="00AB24A9">
          <w:delText>……………………………………………………</w:delText>
        </w:r>
      </w:del>
      <w:r>
        <w:t>Batch</w:t>
      </w:r>
      <w:ins w:id="20" w:author="Shashwat Shah" w:date="2020-03-14T13:22:00Z">
        <w:r w:rsidR="00AB24A9">
          <w:t xml:space="preserve"> -</w:t>
        </w:r>
      </w:ins>
      <w:del w:id="21" w:author="Shashwat Shah" w:date="2020-03-14T13:22:00Z">
        <w:r w:rsidDel="00AB24A9">
          <w:delText xml:space="preserve"> …</w:delText>
        </w:r>
      </w:del>
      <w:del w:id="22" w:author="Shashwat Shah" w:date="2020-03-14T13:20:00Z">
        <w:r w:rsidDel="00AB24A9">
          <w:delText>…………</w:delText>
        </w:r>
      </w:del>
      <w:ins w:id="23" w:author="Shashwat Shah" w:date="2020-03-14T13:20:00Z">
        <w:r w:rsidR="00AB24A9">
          <w:t>2016-20</w:t>
        </w:r>
      </w:ins>
      <w:bookmarkStart w:id="24" w:name="_GoBack"/>
      <w:bookmarkEnd w:id="24"/>
      <w:del w:id="25" w:author="Shashwat Shah" w:date="2020-03-14T13:23:00Z">
        <w:r w:rsidDel="00AB24A9">
          <w:delText>……</w:delText>
        </w:r>
      </w:del>
      <w:del w:id="26" w:author="Shashwat Shah" w:date="2020-03-14T13:20:00Z">
        <w:r w:rsidDel="00AB24A9">
          <w:delText>………………………....……….</w:delText>
        </w:r>
      </w:del>
      <w:del w:id="27" w:author="Shashwat Shah" w:date="2020-03-14T13:22:00Z">
        <w:r w:rsidDel="00AB24A9">
          <w:delText>....….</w:delText>
        </w:r>
      </w:del>
    </w:p>
    <w:p w14:paraId="6A0FEA5F" w14:textId="0A9665D6" w:rsidR="00AB24A9" w:rsidRDefault="002A645A" w:rsidP="002A645A">
      <w:pPr>
        <w:spacing w:after="0"/>
        <w:rPr>
          <w:ins w:id="28" w:author="Shashwat Shah" w:date="2020-03-14T13:21:00Z"/>
        </w:rPr>
      </w:pPr>
      <w:r>
        <w:t xml:space="preserve">Postal Address </w:t>
      </w:r>
      <w:ins w:id="29" w:author="Shashwat Shah" w:date="2020-03-14T13:34:00Z">
        <w:r w:rsidR="00202520">
          <w:t>–</w:t>
        </w:r>
      </w:ins>
      <w:del w:id="30" w:author="Shashwat Shah" w:date="2020-03-14T13:23:00Z">
        <w:r w:rsidDel="00AB24A9">
          <w:delText>…</w:delText>
        </w:r>
      </w:del>
      <w:ins w:id="31" w:author="Shashwat Shah" w:date="2020-03-14T13:21:00Z">
        <w:r w:rsidR="00202520">
          <w:t xml:space="preserve"> F</w:t>
        </w:r>
      </w:ins>
      <w:ins w:id="32" w:author="Shashwat Shah" w:date="2020-03-14T13:34:00Z">
        <w:r w:rsidR="00202520">
          <w:t>-</w:t>
        </w:r>
      </w:ins>
      <w:ins w:id="33" w:author="Shashwat Shah" w:date="2020-03-14T13:21:00Z">
        <w:r w:rsidR="00202520">
          <w:t>4</w:t>
        </w:r>
      </w:ins>
      <w:ins w:id="34" w:author="Shashwat Shah" w:date="2020-03-14T13:34:00Z">
        <w:r w:rsidR="00202520">
          <w:t>2 INDUSTRIAL AREA</w:t>
        </w:r>
        <w:del w:id="35" w:author="Mayank" w:date="2020-03-14T13:43:00Z">
          <w:r w:rsidR="00202520" w:rsidDel="0064040F">
            <w:delText xml:space="preserve"> </w:delText>
          </w:r>
        </w:del>
      </w:ins>
      <w:ins w:id="36" w:author="Shashwat Shah" w:date="2020-03-14T13:39:00Z">
        <w:r w:rsidR="00202520">
          <w:t>,</w:t>
        </w:r>
      </w:ins>
      <w:ins w:id="37" w:author="Mayank" w:date="2020-03-14T13:43:00Z">
        <w:r w:rsidR="0064040F">
          <w:t xml:space="preserve"> </w:t>
        </w:r>
      </w:ins>
      <w:ins w:id="38" w:author="Shashwat Shah" w:date="2020-03-14T13:34:00Z">
        <w:r w:rsidR="00202520">
          <w:t>PILANI,</w:t>
        </w:r>
      </w:ins>
      <w:ins w:id="39" w:author="Mayank" w:date="2020-03-14T13:43:00Z">
        <w:r w:rsidR="0064040F">
          <w:t xml:space="preserve"> </w:t>
        </w:r>
      </w:ins>
      <w:ins w:id="40" w:author="Shashwat Shah" w:date="2020-03-14T13:34:00Z">
        <w:r w:rsidR="00202520">
          <w:t>RAJASTHAN</w:t>
        </w:r>
        <w:r w:rsidR="00202520">
          <w:tab/>
        </w:r>
      </w:ins>
    </w:p>
    <w:p w14:paraId="625AA499" w14:textId="7CC2D613" w:rsidR="002A645A" w:rsidRDefault="002A645A" w:rsidP="002A645A">
      <w:pPr>
        <w:spacing w:after="0"/>
      </w:pPr>
      <w:del w:id="41" w:author="Shashwat Shah" w:date="2020-03-14T13:23:00Z">
        <w:r w:rsidDel="00AB24A9">
          <w:delText>…………..……………………………………………………………………..………………………………………………………………....….. …………………………………………………………………………………………………………………...</w:delText>
        </w:r>
      </w:del>
      <w:r>
        <w:t>PIN</w:t>
      </w:r>
      <w:ins w:id="42" w:author="Shashwat Shah" w:date="2020-03-14T13:23:00Z">
        <w:r w:rsidR="00202520">
          <w:t>-333031</w:t>
        </w:r>
      </w:ins>
      <w:del w:id="43" w:author="Shashwat Shah" w:date="2020-03-14T13:23:00Z">
        <w:r w:rsidDel="00AB24A9">
          <w:delText>……………………….....…….</w:delText>
        </w:r>
      </w:del>
    </w:p>
    <w:p w14:paraId="6169CD3A" w14:textId="24AACED2" w:rsidR="00AB24A9" w:rsidRDefault="002A645A" w:rsidP="002A645A">
      <w:pPr>
        <w:spacing w:after="0"/>
        <w:rPr>
          <w:ins w:id="44" w:author="Shashwat Shah" w:date="2020-03-14T13:23:00Z"/>
        </w:rPr>
      </w:pPr>
      <w:r>
        <w:t>Student contact no. (M)</w:t>
      </w:r>
      <w:ins w:id="45" w:author="Shashwat Shah" w:date="2020-03-14T13:24:00Z">
        <w:r w:rsidR="00AB24A9">
          <w:t>=+91</w:t>
        </w:r>
      </w:ins>
      <w:ins w:id="46" w:author="Mayank" w:date="2020-03-14T13:43:00Z">
        <w:r w:rsidR="0064040F">
          <w:t xml:space="preserve"> </w:t>
        </w:r>
      </w:ins>
      <w:del w:id="47" w:author="Shashwat Shah" w:date="2020-03-14T13:23:00Z">
        <w:r w:rsidDel="00AB24A9">
          <w:delText>…………….……..…….....</w:delText>
        </w:r>
      </w:del>
      <w:ins w:id="48" w:author="Shashwat Shah" w:date="2020-03-14T13:23:00Z">
        <w:r w:rsidR="00202520">
          <w:t>9414402867</w:t>
        </w:r>
      </w:ins>
    </w:p>
    <w:p w14:paraId="4A696683" w14:textId="123AE929" w:rsidR="002A645A" w:rsidDel="00AB24A9" w:rsidRDefault="002A645A" w:rsidP="002A645A">
      <w:pPr>
        <w:spacing w:after="0"/>
        <w:rPr>
          <w:del w:id="49" w:author="Shashwat Shah" w:date="2020-03-14T13:24:00Z"/>
        </w:rPr>
      </w:pPr>
      <w:del w:id="50" w:author="Shashwat Shah" w:date="2020-03-14T13:24:00Z">
        <w:r w:rsidDel="00AB24A9">
          <w:delText>Landline (R)…………………………………….....</w:delText>
        </w:r>
        <w:r w:rsidRPr="005C5C10" w:rsidDel="00AB24A9">
          <w:delText xml:space="preserve"> </w:delText>
        </w:r>
        <w:r w:rsidDel="00AB24A9">
          <w:delText>………………..........</w:delText>
        </w:r>
      </w:del>
    </w:p>
    <w:p w14:paraId="488E7CC4" w14:textId="0AA946AC" w:rsidR="002A645A" w:rsidRDefault="002A645A" w:rsidP="002A645A">
      <w:pPr>
        <w:spacing w:after="0"/>
      </w:pPr>
      <w:r>
        <w:t>Father’s contact no</w:t>
      </w:r>
      <w:ins w:id="51" w:author="Shashwat Shah" w:date="2020-03-14T13:24:00Z">
        <w:r w:rsidR="00202520">
          <w:t xml:space="preserve">- </w:t>
        </w:r>
      </w:ins>
      <w:ins w:id="52" w:author="Mayank" w:date="2020-03-14T13:43:00Z">
        <w:r w:rsidR="0064040F">
          <w:t xml:space="preserve">+91 </w:t>
        </w:r>
      </w:ins>
      <w:ins w:id="53" w:author="Shashwat Shah" w:date="2020-03-14T13:24:00Z">
        <w:r w:rsidR="00202520">
          <w:t>9829199955</w:t>
        </w:r>
      </w:ins>
      <w:del w:id="54" w:author="Shashwat Shah" w:date="2020-03-14T13:23:00Z">
        <w:r w:rsidDel="00AB24A9">
          <w:delText>. (M…………………........…………………........…………………........………………….....………........…</w:delText>
        </w:r>
      </w:del>
    </w:p>
    <w:p w14:paraId="1D55487E" w14:textId="2765D5C6" w:rsidR="002A645A" w:rsidRDefault="002A645A" w:rsidP="002A645A">
      <w:pPr>
        <w:spacing w:after="0"/>
      </w:pPr>
      <w:r>
        <w:t xml:space="preserve">Primary Email Id </w:t>
      </w:r>
      <w:ins w:id="55" w:author="Shashwat Shah" w:date="2020-03-14T13:24:00Z">
        <w:r w:rsidR="00202520">
          <w:t>–tolamayank546</w:t>
        </w:r>
        <w:r w:rsidR="00AB24A9">
          <w:t>@gmail.com</w:t>
        </w:r>
      </w:ins>
      <w:del w:id="56" w:author="Shashwat Shah" w:date="2020-03-14T13:24:00Z">
        <w:r w:rsidDel="00AB24A9">
          <w:delText>……………………………………………….……………………………………………………………………….....……</w:delText>
        </w:r>
      </w:del>
    </w:p>
    <w:p w14:paraId="6BCAC2B7" w14:textId="4D660773" w:rsidR="002A645A" w:rsidRPr="0007061A" w:rsidRDefault="002A645A" w:rsidP="002A645A">
      <w:pPr>
        <w:spacing w:after="0"/>
        <w:rPr>
          <w:rFonts w:ascii="Times New Roman" w:hAnsi="Times New Roman" w:cs="Times New Roman"/>
        </w:rPr>
      </w:pPr>
      <w:r>
        <w:t>Alternate Email Id</w:t>
      </w:r>
      <w:ins w:id="57" w:author="Shashwat Shah" w:date="2020-03-14T13:24:00Z">
        <w:r w:rsidR="00AB24A9">
          <w:t>-</w:t>
        </w:r>
      </w:ins>
      <w:ins w:id="58" w:author="Shashwat Shah" w:date="2020-03-14T13:36:00Z">
        <w:r w:rsidR="00202520">
          <w:t>mayank</w:t>
        </w:r>
      </w:ins>
      <w:ins w:id="59" w:author="Shashwat Shah" w:date="2020-03-14T13:24:00Z">
        <w:r w:rsidR="00AB24A9">
          <w:t>.</w:t>
        </w:r>
      </w:ins>
      <w:ins w:id="60" w:author="Shashwat Shah" w:date="2020-03-14T13:36:00Z">
        <w:r w:rsidR="00202520">
          <w:t>tola</w:t>
        </w:r>
      </w:ins>
      <w:ins w:id="61" w:author="Shashwat Shah" w:date="2020-03-14T13:24:00Z">
        <w:r w:rsidR="00AB24A9">
          <w:t>@st.niituniversity.in</w:t>
        </w:r>
      </w:ins>
      <w:del w:id="62" w:author="Shashwat Shah" w:date="2020-03-14T13:24:00Z">
        <w:r w:rsidDel="00AB24A9">
          <w:delText>……………………………………………………………………………………………………………………….....….</w:delText>
        </w:r>
      </w:del>
    </w:p>
    <w:p w14:paraId="5C9CE87B" w14:textId="77777777" w:rsidR="002A645A" w:rsidRDefault="002A645A">
      <w:pPr>
        <w:spacing w:after="0"/>
        <w:jc w:val="both"/>
        <w:rPr>
          <w:rFonts w:ascii="Nunito" w:eastAsia="Nunito" w:hAnsi="Nunito" w:cs="Nunito"/>
          <w:b/>
          <w:sz w:val="20"/>
          <w:szCs w:val="20"/>
        </w:rPr>
      </w:pPr>
    </w:p>
    <w:p w14:paraId="0A8F9639" w14:textId="77777777" w:rsidR="002A645A" w:rsidRPr="0078482B" w:rsidRDefault="002A645A" w:rsidP="0078482B">
      <w:pPr>
        <w:pStyle w:val="ListParagraph"/>
        <w:numPr>
          <w:ilvl w:val="0"/>
          <w:numId w:val="1"/>
        </w:numPr>
        <w:spacing w:after="0"/>
        <w:jc w:val="center"/>
        <w:rPr>
          <w:b/>
        </w:rPr>
      </w:pPr>
      <w:r>
        <w:rPr>
          <w:b/>
        </w:rPr>
        <w:t>ASPIRATION</w:t>
      </w:r>
    </w:p>
    <w:p w14:paraId="4182AC86" w14:textId="77777777" w:rsidR="001A57BA" w:rsidRPr="002A645A" w:rsidRDefault="0056197C">
      <w:pPr>
        <w:spacing w:after="0"/>
        <w:jc w:val="both"/>
      </w:pPr>
      <w:r w:rsidRPr="002A645A">
        <w:t>Dear Student,</w:t>
      </w:r>
    </w:p>
    <w:p w14:paraId="4D2163C6" w14:textId="77777777" w:rsidR="001A57BA" w:rsidRPr="002A645A" w:rsidRDefault="0056197C">
      <w:pPr>
        <w:spacing w:after="0"/>
        <w:jc w:val="both"/>
      </w:pPr>
      <w:r w:rsidRPr="002A645A">
        <w:t>Greetings!!!</w:t>
      </w:r>
    </w:p>
    <w:p w14:paraId="14FD8DA1" w14:textId="77777777" w:rsidR="001A57BA" w:rsidRPr="002A645A" w:rsidRDefault="0056197C">
      <w:pPr>
        <w:spacing w:after="0"/>
        <w:jc w:val="both"/>
      </w:pPr>
      <w:r w:rsidRPr="002A645A">
        <w:t>Kindly indicate your preference on the Career Aspiration plan to pursue after you complete your Industry Practice. Tick (</w:t>
      </w:r>
      <w:r w:rsidRPr="002A645A">
        <w:rPr>
          <w:rFonts w:ascii="Segoe UI Symbol" w:hAnsi="Segoe UI Symbol" w:cs="Segoe UI Symbol"/>
        </w:rPr>
        <w:t>✓</w:t>
      </w:r>
      <w:r w:rsidRPr="002A645A">
        <w:t>) the appropriate choice:</w:t>
      </w:r>
    </w:p>
    <w:p w14:paraId="5E2F2623" w14:textId="77777777" w:rsidR="001A57BA" w:rsidRDefault="0056197C">
      <w:pPr>
        <w:spacing w:after="0" w:line="240" w:lineRule="auto"/>
        <w:jc w:val="both"/>
        <w:rPr>
          <w:rFonts w:ascii="Nunito" w:eastAsia="Nunito" w:hAnsi="Nunito" w:cs="Nunito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hidden="0" allowOverlap="1" wp14:anchorId="1DC6BD9D" wp14:editId="18A3694F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1933575" cy="3200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320040"/>
                          <a:chOff x="4379213" y="3619980"/>
                          <a:chExt cx="1933575" cy="32004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379213" y="3619980"/>
                            <a:ext cx="1933575" cy="320040"/>
                            <a:chOff x="0" y="0"/>
                            <a:chExt cx="1933575" cy="32004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933575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1D2F1" w14:textId="77777777" w:rsidR="001A57BA" w:rsidRDefault="001A57B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0" y="19050"/>
                              <a:ext cx="274320" cy="2743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DDCEA6D" w14:textId="77777777" w:rsidR="001A57BA" w:rsidRDefault="001A57BA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561975" y="0"/>
                              <a:ext cx="1371600" cy="320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B6E8149" w14:textId="5F919DA0" w:rsidR="001A57BA" w:rsidRDefault="00B02A02" w:rsidP="00B02A0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</w:rPr>
                                  <w:t>Self Start-up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C6BD9D" id="Group 1" o:spid="_x0000_s1026" style="position:absolute;left:0;text-align:left;margin-left:0;margin-top:5pt;width:152.25pt;height:25.2pt;z-index:251657216;mso-position-horizontal-relative:margin" coordorigin="43792,36199" coordsize="19335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">
                <v:group id="Group 2" o:spid="_x0000_s1027" style="position:absolute;left:43792;top:36199;width:19335;height:3201" coordsize="19335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1933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C11D2F1" w14:textId="77777777" w:rsidR="001A57BA" w:rsidRDefault="001A57B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ctangle: Rounded Corners 4" o:spid="_x0000_s1029" style="position:absolute;top:190;width:2743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" fillcolor="white [3201]" strokecolor="#c0504d [3205]" strokeweight="2pt">
                    <v:textbox inset="2.53958mm,1.2694mm,2.53958mm,1.2694mm">
                      <w:txbxContent>
                        <w:p w14:paraId="3DDCEA6D" w14:textId="77777777" w:rsidR="001A57BA" w:rsidRDefault="001A57BA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5" o:spid="_x0000_s1030" style="position:absolute;left:5619;width:13716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" fillcolor="white [3201]" strokecolor="black [3200]" strokeweight="1.5pt">
                    <v:textbox inset="2.53958mm,1.2694mm,2.53958mm,1.2694mm">
                      <w:txbxContent>
                        <w:p w14:paraId="0B6E8149" w14:textId="5F919DA0" w:rsidR="001A57BA" w:rsidRDefault="00B02A02" w:rsidP="00B02A02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</w:rPr>
                            <w:t>Self Start-up</w:t>
                          </w:r>
                          <w:proofErr w:type="spellEnd"/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</w:p>
    <w:p w14:paraId="51D705F3" w14:textId="77777777" w:rsidR="001A57BA" w:rsidRDefault="001A57BA">
      <w:pPr>
        <w:spacing w:after="0"/>
        <w:jc w:val="both"/>
        <w:rPr>
          <w:rFonts w:ascii="Nunito" w:eastAsia="Nunito" w:hAnsi="Nunito" w:cs="Nunito"/>
          <w:b/>
          <w:sz w:val="20"/>
          <w:szCs w:val="20"/>
        </w:rPr>
      </w:pPr>
    </w:p>
    <w:p w14:paraId="410C1112" w14:textId="77777777" w:rsidR="001A57BA" w:rsidRDefault="001A57BA">
      <w:pPr>
        <w:spacing w:after="0"/>
        <w:jc w:val="both"/>
        <w:rPr>
          <w:rFonts w:ascii="Nunito" w:eastAsia="Nunito" w:hAnsi="Nunito" w:cs="Nunito"/>
          <w:b/>
          <w:sz w:val="20"/>
          <w:szCs w:val="20"/>
        </w:rPr>
      </w:pPr>
    </w:p>
    <w:p w14:paraId="06F7B88F" w14:textId="77777777" w:rsidR="001A57BA" w:rsidRDefault="0056197C">
      <w:pPr>
        <w:spacing w:after="0"/>
        <w:rPr>
          <w:rFonts w:ascii="Nunito" w:eastAsia="Nunito" w:hAnsi="Nunito" w:cs="Nunito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hidden="0" allowOverlap="1" wp14:anchorId="76BADBC6" wp14:editId="500BB851">
                <wp:simplePos x="0" y="0"/>
                <wp:positionH relativeFrom="margin">
                  <wp:posOffset>-12699</wp:posOffset>
                </wp:positionH>
                <wp:positionV relativeFrom="paragraph">
                  <wp:posOffset>88900</wp:posOffset>
                </wp:positionV>
                <wp:extent cx="1933575" cy="32004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320040"/>
                          <a:chOff x="4379213" y="3619980"/>
                          <a:chExt cx="1933575" cy="32004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4379213" y="3619980"/>
                            <a:ext cx="1933575" cy="320040"/>
                            <a:chOff x="0" y="0"/>
                            <a:chExt cx="1933575" cy="32004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933575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A26C51" w14:textId="77777777" w:rsidR="001A57BA" w:rsidRDefault="001A57B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0" y="19050"/>
                              <a:ext cx="274320" cy="2743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9D0424B" w14:textId="77777777" w:rsidR="001A57BA" w:rsidRDefault="001A57BA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561975" y="0"/>
                              <a:ext cx="1371600" cy="320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C3B6AED" w14:textId="77777777" w:rsidR="001A57BA" w:rsidRDefault="0056197C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</w:rPr>
                                  <w:t>Higher Studies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BADBC6" id="Group 6" o:spid="_x0000_s1031" style="position:absolute;margin-left:-1pt;margin-top:7pt;width:152.25pt;height:25.2pt;z-index:251658240;mso-position-horizontal-relative:margin" coordorigin="43792,36199" coordsize="19335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">
                <v:group id="Group 7" o:spid="_x0000_s1032" style="position:absolute;left:43792;top:36199;width:19335;height:3201" coordsize="19335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3" style="position:absolute;width:1933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42A26C51" w14:textId="77777777" w:rsidR="001A57BA" w:rsidRDefault="001A57B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ctangle: Rounded Corners 9" o:spid="_x0000_s1034" style="position:absolute;top:190;width:2743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" fillcolor="white [3201]" strokecolor="#c0504d [3205]" strokeweight="2pt">
                    <v:textbox inset="2.53958mm,1.2694mm,2.53958mm,1.2694mm">
                      <w:txbxContent>
                        <w:p w14:paraId="79D0424B" w14:textId="77777777" w:rsidR="001A57BA" w:rsidRDefault="001A57BA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10" o:spid="_x0000_s1035" style="position:absolute;left:5619;width:13716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" fillcolor="white [3201]" strokecolor="black [3200]" strokeweight="1.5pt">
                    <v:textbox inset="2.53958mm,1.2694mm,2.53958mm,1.2694mm">
                      <w:txbxContent>
                        <w:p w14:paraId="2C3B6AED" w14:textId="77777777" w:rsidR="001A57BA" w:rsidRDefault="0056197C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</w:rPr>
                            <w:t>Higher Studies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</w:p>
    <w:p w14:paraId="686FF155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298A2A3D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  <w:bookmarkStart w:id="63" w:name="_gjdgxs" w:colFirst="0" w:colLast="0"/>
      <w:bookmarkEnd w:id="63"/>
    </w:p>
    <w:p w14:paraId="34833044" w14:textId="77777777" w:rsidR="001A57BA" w:rsidRDefault="0056197C">
      <w:pPr>
        <w:spacing w:after="0"/>
        <w:rPr>
          <w:rFonts w:ascii="Nunito" w:eastAsia="Nunito" w:hAnsi="Nunito" w:cs="Nunito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6045DBAF" wp14:editId="6CAAD33D">
                <wp:simplePos x="0" y="0"/>
                <wp:positionH relativeFrom="margin">
                  <wp:posOffset>-25399</wp:posOffset>
                </wp:positionH>
                <wp:positionV relativeFrom="paragraph">
                  <wp:posOffset>114300</wp:posOffset>
                </wp:positionV>
                <wp:extent cx="2390774" cy="387438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4" cy="387438"/>
                          <a:chOff x="4150613" y="3616180"/>
                          <a:chExt cx="2390774" cy="32384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4150613" y="3616180"/>
                            <a:ext cx="2390774" cy="323840"/>
                            <a:chOff x="0" y="-3800"/>
                            <a:chExt cx="2390774" cy="32384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-3800"/>
                              <a:ext cx="2390750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03CCD" w14:textId="77777777" w:rsidR="001A57BA" w:rsidRDefault="001A57B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Rectangle: Rounded Corners 14"/>
                          <wps:cNvSpPr/>
                          <wps:spPr>
                            <a:xfrm>
                              <a:off x="0" y="19050"/>
                              <a:ext cx="274320" cy="2743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86FF098" w14:textId="77777777" w:rsidR="001A57BA" w:rsidRDefault="001A57BA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  <wps:wsp>
                          <wps:cNvPr id="15" name="Rectangle: Rounded Corners 15"/>
                          <wps:cNvSpPr/>
                          <wps:spPr>
                            <a:xfrm>
                              <a:off x="561974" y="0"/>
                              <a:ext cx="1828800" cy="320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82499A6" w14:textId="77777777" w:rsidR="001A57BA" w:rsidRDefault="0056197C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</w:rPr>
                                  <w:t>Self-Arranged Placement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5DBAF" id="Group 11" o:spid="_x0000_s1036" style="position:absolute;margin-left:-2pt;margin-top:9pt;width:188.25pt;height:30.5pt;z-index:251659264;mso-position-horizontal-relative:margin" coordorigin="41506,36161" coordsize="2390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">
                <v:group id="Group 12" o:spid="_x0000_s1037" style="position:absolute;left:41506;top:36161;width:23907;height:3239" coordorigin=",-38" coordsize="2390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8" style="position:absolute;top:-38;width:23907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6003CCD" w14:textId="77777777" w:rsidR="001A57BA" w:rsidRDefault="001A57B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ctangle: Rounded Corners 14" o:spid="_x0000_s1039" style="position:absolute;top:190;width:2743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" fillcolor="white [3201]" strokecolor="#c0504d [3205]" strokeweight="2pt">
                    <v:textbox inset="2.53958mm,1.2694mm,2.53958mm,1.2694mm">
                      <w:txbxContent>
                        <w:p w14:paraId="686FF098" w14:textId="77777777" w:rsidR="001A57BA" w:rsidRDefault="001A57BA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15" o:spid="_x0000_s1040" style="position:absolute;left:5619;width:18288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" fillcolor="white [3201]" strokecolor="black [3200]" strokeweight="1.5pt">
                    <v:textbox inset="2.53958mm,1.2694mm,2.53958mm,1.2694mm">
                      <w:txbxContent>
                        <w:p w14:paraId="782499A6" w14:textId="77777777" w:rsidR="001A57BA" w:rsidRDefault="0056197C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</w:rPr>
                            <w:t>Self-Arranged Placement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</w:p>
    <w:p w14:paraId="27DF6CD5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415EEFD6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7223B104" w14:textId="7C5BA63B" w:rsidR="001A57BA" w:rsidRPr="00AB24A9" w:rsidRDefault="00AB24A9">
      <w:pPr>
        <w:pStyle w:val="ListParagraph"/>
        <w:numPr>
          <w:ilvl w:val="0"/>
          <w:numId w:val="3"/>
        </w:numPr>
        <w:spacing w:after="0"/>
        <w:rPr>
          <w:rFonts w:ascii="Nunito" w:eastAsia="Nunito" w:hAnsi="Nunito" w:cs="Nunito"/>
          <w:b/>
          <w:sz w:val="20"/>
          <w:rPrChange w:id="64" w:author="Shashwat Shah" w:date="2020-03-14T13:26:00Z">
            <w:rPr>
              <w:rFonts w:ascii="Nunito" w:eastAsia="Nunito" w:hAnsi="Nunito" w:cs="Nunito"/>
              <w:b/>
              <w:sz w:val="20"/>
            </w:rPr>
          </w:rPrChange>
        </w:rPr>
        <w:pPrChange w:id="65" w:author="Shashwat Shah" w:date="2020-03-14T13:26:00Z">
          <w:pPr>
            <w:spacing w:after="0"/>
          </w:pPr>
        </w:pPrChange>
      </w:pPr>
      <w:ins w:id="66" w:author="Shashwat Shah" w:date="2020-03-14T13:26:00Z">
        <w:r>
          <w:rPr>
            <w:noProof/>
            <w:lang w:val="en-IN" w:eastAsia="en-IN" w:bidi="ar-SA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305263C" wp14:editId="69C6ED53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137160</wp:posOffset>
                  </wp:positionV>
                  <wp:extent cx="3448050" cy="387775"/>
                  <wp:effectExtent l="0" t="0" r="19050" b="12700"/>
                  <wp:wrapNone/>
                  <wp:docPr id="17" name="Group 17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3448050" cy="387775"/>
                            <a:chOff x="0" y="0"/>
                            <a:chExt cx="3448964" cy="32004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3150325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00A8B4" w14:textId="77777777" w:rsidR="001A57BA" w:rsidRDefault="001A57B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Rectangle: Rounded Corners 20"/>
                          <wps:cNvSpPr/>
                          <wps:spPr>
                            <a:xfrm>
                              <a:off x="561795" y="0"/>
                              <a:ext cx="2887169" cy="320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BDE32F0" w14:textId="77BBFABB" w:rsidR="001A57BA" w:rsidRDefault="00202520">
                                <w:pPr>
                                  <w:spacing w:line="275" w:lineRule="auto"/>
                                  <w:textDirection w:val="btLr"/>
                                </w:pPr>
                                <w:ins w:id="67" w:author="Shashwat Shah" w:date="2020-03-14T13:36:00Z">
                                  <w:r>
                                    <w:t>PLACEMENT ASSITANCE FRO</w:t>
                                  </w:r>
                                </w:ins>
                                <w:ins w:id="68" w:author="Shashwat Shah" w:date="2020-03-14T13:37:00Z">
                                  <w:r>
                                    <w:t xml:space="preserve">M </w:t>
                                  </w:r>
                                </w:ins>
                                <w:ins w:id="69" w:author="Shashwat Shah" w:date="2020-03-14T13:36:00Z">
                                  <w:r>
                                    <w:t>UNIVERSITY</w:t>
                                  </w:r>
                                </w:ins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6305263C" id="Group 17" o:spid="_x0000_s1041" style="position:absolute;left:0;text-align:left;margin-left:-2.25pt;margin-top:10.8pt;width:271.5pt;height:30.55pt;z-index:251658240;mso-width-relative:margin" coordsize="34489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">
                  <v:rect id="Rectangle 18" o:spid="_x0000_s1042" style="position:absolute;width:3150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D00A8B4" w14:textId="77777777" w:rsidR="001A57BA" w:rsidRDefault="001A57B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ctangle: Rounded Corners 20" o:spid="_x0000_s1043" style="position:absolute;left:5617;width:28872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" fillcolor="white [3201]" strokecolor="black [3200]" strokeweight="1.5pt">
                    <v:textbox inset="2.53958mm,1.2694mm,2.53958mm,1.2694mm">
                      <w:txbxContent>
                        <w:p w14:paraId="0BDE32F0" w14:textId="77BBFABB" w:rsidR="001A57BA" w:rsidRDefault="00202520">
                          <w:pPr>
                            <w:spacing w:line="275" w:lineRule="auto"/>
                            <w:textDirection w:val="btLr"/>
                          </w:pPr>
                          <w:ins w:id="61" w:author="Shashwat Shah" w:date="2020-03-14T13:36:00Z">
                            <w:r>
                              <w:t>PLACEMENT ASSITANCE FRO</w:t>
                            </w:r>
                          </w:ins>
                          <w:ins w:id="62" w:author="Shashwat Shah" w:date="2020-03-14T13:37:00Z">
                            <w:r>
                              <w:t xml:space="preserve">M </w:t>
                            </w:r>
                          </w:ins>
                          <w:ins w:id="63" w:author="Shashwat Shah" w:date="2020-03-14T13:36:00Z">
                            <w:r>
                              <w:t>UNIVERSITY</w:t>
                            </w:r>
                          </w:ins>
                        </w:p>
                      </w:txbxContent>
                    </v:textbox>
                  </v:roundrect>
                </v:group>
              </w:pict>
            </mc:Fallback>
          </mc:AlternateContent>
        </w:r>
      </w:ins>
      <w:del w:id="70" w:author="Shashwat Shah" w:date="2020-03-14T13:26:00Z">
        <w:r w:rsidR="0056197C" w:rsidDel="00AB24A9">
          <w:rPr>
            <w:noProof/>
            <w:lang w:val="en-IN" w:eastAsia="en-IN" w:bidi="ar-S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hidden="0" allowOverlap="1" wp14:anchorId="557FF8F8" wp14:editId="17B8084B">
                  <wp:simplePos x="0" y="0"/>
                  <wp:positionH relativeFrom="margin">
                    <wp:posOffset>-25399</wp:posOffset>
                  </wp:positionH>
                  <wp:positionV relativeFrom="paragraph">
                    <wp:posOffset>139700</wp:posOffset>
                  </wp:positionV>
                  <wp:extent cx="3149492" cy="387775"/>
                  <wp:effectExtent l="0" t="0" r="0" b="0"/>
                  <wp:wrapNone/>
                  <wp:docPr id="16" name="Group 1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3149492" cy="387775"/>
                            <a:chOff x="3771254" y="3619980"/>
                            <a:chExt cx="3149492" cy="32004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3149492" cy="387775"/>
                              <a:chOff x="0" y="0"/>
                              <a:chExt cx="3150327" cy="320040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3150325" cy="32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A923DD" w14:textId="77777777" w:rsidR="001A57BA" w:rsidRDefault="001A57B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Rectangle: Rounded Corners 20"/>
                            <wps:cNvSpPr/>
                            <wps:spPr>
                              <a:xfrm>
                                <a:off x="561889" y="0"/>
                                <a:ext cx="2588438" cy="320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2FEB2E2" w14:textId="77777777" w:rsidR="001A57BA" w:rsidRDefault="001A57BA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557FF8F8" id="Group 16" o:spid="_x0000_s1044" style="position:absolute;left:0;text-align:left;margin-left:-2pt;margin-top:11pt;width:248pt;height:30.55pt;z-index:251661312;mso-position-horizontal-relative:margin" coordorigin="37712,36199" coordsize="314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">
                  <v:group id="Group 19" o:spid="_x0000_s1045" style="position:absolute;width:31494;height:3877" coordsize="31503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1" o:spid="_x0000_s1046" style="position:absolute;width:3150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5DA923DD" w14:textId="77777777" w:rsidR="001A57BA" w:rsidRDefault="001A57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oundrect id="Rectangle: Rounded Corners 20" o:spid="_x0000_s1047" style="position:absolute;left:5618;width:25885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" fillcolor="white [3201]" strokecolor="black [3200]" strokeweight="1.5pt">
                      <v:textbox inset="2.53958mm,1.2694mm,2.53958mm,1.2694mm">
                        <w:txbxContent>
                          <w:p w14:paraId="52FEB2E2" w14:textId="77777777" w:rsidR="001A57BA" w:rsidRDefault="001A57B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  <w10:wrap anchorx="margin"/>
                </v:group>
              </w:pict>
            </mc:Fallback>
          </mc:AlternateContent>
        </w:r>
      </w:del>
    </w:p>
    <w:p w14:paraId="5E4AE335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79FB52B9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39A187AE" w14:textId="77777777" w:rsidR="001A57BA" w:rsidRDefault="0056197C">
      <w:pPr>
        <w:spacing w:after="0"/>
        <w:rPr>
          <w:rFonts w:ascii="Nunito" w:eastAsia="Nunito" w:hAnsi="Nunito" w:cs="Nunito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E8758AB" wp14:editId="79615988">
                <wp:simplePos x="0" y="0"/>
                <wp:positionH relativeFrom="margin">
                  <wp:posOffset>-25399</wp:posOffset>
                </wp:positionH>
                <wp:positionV relativeFrom="paragraph">
                  <wp:posOffset>139700</wp:posOffset>
                </wp:positionV>
                <wp:extent cx="6286500" cy="32004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20040"/>
                          <a:chOff x="2202750" y="3619980"/>
                          <a:chExt cx="6286500" cy="32004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2202750" y="3619980"/>
                            <a:ext cx="6286500" cy="320040"/>
                            <a:chOff x="0" y="0"/>
                            <a:chExt cx="6286500" cy="32004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6286500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30263" w14:textId="77777777" w:rsidR="001A57BA" w:rsidRDefault="001A57B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201727" cy="320040"/>
                              <a:chOff x="0" y="0"/>
                              <a:chExt cx="1202247" cy="320040"/>
                            </a:xfrm>
                          </wpg:grpSpPr>
                          <wps:wsp>
                            <wps:cNvPr id="27" name="Rectangle: Rounded Corners 25"/>
                            <wps:cNvSpPr/>
                            <wps:spPr>
                              <a:xfrm>
                                <a:off x="0" y="19050"/>
                                <a:ext cx="274320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D6BBF9C" w14:textId="77777777" w:rsidR="001A57BA" w:rsidRDefault="001A57B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28" name="Rectangle: Rounded Corners 26"/>
                            <wps:cNvSpPr/>
                            <wps:spPr>
                              <a:xfrm>
                                <a:off x="561890" y="0"/>
                                <a:ext cx="640357" cy="320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19DB870" w14:textId="77777777" w:rsidR="001A57BA" w:rsidRDefault="0056197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Others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29" name="Rectangle: Rounded Corners 27"/>
                          <wps:cNvSpPr/>
                          <wps:spPr>
                            <a:xfrm>
                              <a:off x="1371600" y="0"/>
                              <a:ext cx="4914900" cy="320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9F46F53" w14:textId="77777777" w:rsidR="001A57BA" w:rsidRDefault="0056197C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</w:rPr>
                                  <w:t>Specify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8758AB" id="Group 23" o:spid="_x0000_s1048" style="position:absolute;margin-left:-2pt;margin-top:11pt;width:495pt;height:25.2pt;z-index:251662336;mso-position-horizontal-relative:margin" coordorigin="22027,36199" coordsize="62865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">
                <v:group id="Group 24" o:spid="_x0000_s1049" style="position:absolute;left:22027;top:36199;width:62865;height:3201" coordsize="62865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50" style="position:absolute;width:628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C530263" w14:textId="77777777" w:rsidR="001A57BA" w:rsidRDefault="001A57B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6" o:spid="_x0000_s1051" style="position:absolute;width:12017;height:3200" coordsize="12022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oundrect id="Rectangle: Rounded Corners 25" o:spid="_x0000_s1052" style="position:absolute;top:190;width:2743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" fillcolor="white [3201]" strokecolor="#c0504d [3205]" strokeweight="2pt">
                      <v:textbox inset="2.53958mm,1.2694mm,2.53958mm,1.2694mm">
                        <w:txbxContent>
                          <w:p w14:paraId="7D6BBF9C" w14:textId="77777777" w:rsidR="001A57BA" w:rsidRDefault="001A57B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oundrect>
                    <v:roundrect id="Rectangle: Rounded Corners 26" o:spid="_x0000_s1053" style="position:absolute;left:5618;width:6404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" fillcolor="white [3201]" strokecolor="black [3200]" strokeweight="1.5pt">
                      <v:textbox inset="2.53958mm,1.2694mm,2.53958mm,1.2694mm">
                        <w:txbxContent>
                          <w:p w14:paraId="619DB870" w14:textId="77777777" w:rsidR="001A57BA" w:rsidRDefault="0056197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Others</w:t>
                            </w:r>
                          </w:p>
                        </w:txbxContent>
                      </v:textbox>
                    </v:roundrect>
                  </v:group>
                  <v:roundrect id="Rectangle: Rounded Corners 27" o:spid="_x0000_s1054" style="position:absolute;left:13716;width:49149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" fillcolor="white [3201]" strokecolor="black [3200]" strokeweight="1.5pt">
                    <v:textbox inset="2.53958mm,1.2694mm,2.53958mm,1.2694mm">
                      <w:txbxContent>
                        <w:p w14:paraId="39F46F53" w14:textId="77777777" w:rsidR="001A57BA" w:rsidRDefault="0056197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</w:rPr>
                            <w:t>Specify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</w:p>
    <w:p w14:paraId="04DEFD73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79ADD314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1C87B036" w14:textId="77777777" w:rsidR="001A57BA" w:rsidRDefault="001A57BA">
      <w:pPr>
        <w:spacing w:after="0"/>
        <w:rPr>
          <w:rFonts w:ascii="Nunito" w:eastAsia="Nunito" w:hAnsi="Nunito" w:cs="Nunito"/>
          <w:b/>
          <w:sz w:val="20"/>
          <w:szCs w:val="20"/>
        </w:rPr>
      </w:pPr>
    </w:p>
    <w:p w14:paraId="1C7FCA88" w14:textId="77777777" w:rsidR="001A57BA" w:rsidRDefault="0056197C">
      <w:pPr>
        <w:spacing w:after="0"/>
        <w:jc w:val="both"/>
        <w:rPr>
          <w:rFonts w:ascii="Nunito" w:eastAsia="Nunito" w:hAnsi="Nunito" w:cs="Nunito"/>
          <w:sz w:val="18"/>
          <w:szCs w:val="20"/>
        </w:rPr>
      </w:pPr>
      <w:r>
        <w:rPr>
          <w:rFonts w:ascii="Nunito" w:eastAsia="Nunito" w:hAnsi="Nunito" w:cs="Nunito"/>
          <w:b/>
          <w:sz w:val="20"/>
          <w:szCs w:val="20"/>
        </w:rPr>
        <w:t xml:space="preserve">Note:  </w:t>
      </w:r>
      <w:r w:rsidRPr="002A645A">
        <w:rPr>
          <w:rFonts w:ascii="Nunito" w:eastAsia="Nunito" w:hAnsi="Nunito" w:cs="Nunito"/>
          <w:sz w:val="18"/>
          <w:szCs w:val="20"/>
        </w:rPr>
        <w:t>We recommend you give only one Career Aspiration. In case, you have more than 1 aspiration, your 1</w:t>
      </w:r>
      <w:r w:rsidRPr="002A645A">
        <w:rPr>
          <w:rFonts w:ascii="Nunito" w:eastAsia="Nunito" w:hAnsi="Nunito" w:cs="Nunito"/>
          <w:sz w:val="18"/>
          <w:szCs w:val="20"/>
          <w:vertAlign w:val="superscript"/>
        </w:rPr>
        <w:t>st</w:t>
      </w:r>
      <w:r w:rsidRPr="002A645A">
        <w:rPr>
          <w:rFonts w:ascii="Nunito" w:eastAsia="Nunito" w:hAnsi="Nunito" w:cs="Nunito"/>
          <w:sz w:val="18"/>
          <w:szCs w:val="20"/>
        </w:rPr>
        <w:t xml:space="preserve"> aspiration will be taken into consideration and given more weightage.</w:t>
      </w:r>
    </w:p>
    <w:p w14:paraId="6D897EBF" w14:textId="77777777" w:rsidR="002A645A" w:rsidRDefault="002A645A">
      <w:pPr>
        <w:spacing w:after="0"/>
        <w:jc w:val="both"/>
        <w:rPr>
          <w:rFonts w:ascii="Nunito" w:eastAsia="Nunito" w:hAnsi="Nunito" w:cs="Nunito"/>
          <w:sz w:val="18"/>
          <w:szCs w:val="20"/>
        </w:rPr>
      </w:pPr>
    </w:p>
    <w:p w14:paraId="4ED06032" w14:textId="77777777" w:rsidR="002A645A" w:rsidRDefault="002A645A">
      <w:pPr>
        <w:spacing w:after="0"/>
        <w:jc w:val="both"/>
        <w:rPr>
          <w:rFonts w:ascii="Nunito" w:eastAsia="Nunito" w:hAnsi="Nunito" w:cs="Nunito"/>
          <w:sz w:val="18"/>
          <w:szCs w:val="20"/>
        </w:rPr>
      </w:pPr>
    </w:p>
    <w:p w14:paraId="5198EBD6" w14:textId="77777777" w:rsidR="00E65210" w:rsidRDefault="00E65210" w:rsidP="002A645A">
      <w:pPr>
        <w:spacing w:after="0" w:line="240" w:lineRule="auto"/>
        <w:jc w:val="both"/>
        <w:rPr>
          <w:ins w:id="71" w:author="Shashwat Shah" w:date="2020-03-14T13:29:00Z"/>
          <w:rFonts w:asciiTheme="minorHAnsi" w:hAnsiTheme="minorHAnsi" w:cstheme="minorBidi"/>
          <w:b/>
          <w:sz w:val="20"/>
          <w:szCs w:val="20"/>
        </w:rPr>
      </w:pPr>
    </w:p>
    <w:p w14:paraId="5F230415" w14:textId="77777777" w:rsidR="00E65210" w:rsidRDefault="00E65210" w:rsidP="002A645A">
      <w:pPr>
        <w:spacing w:after="0" w:line="240" w:lineRule="auto"/>
        <w:jc w:val="both"/>
        <w:rPr>
          <w:ins w:id="72" w:author="Shashwat Shah" w:date="2020-03-14T13:30:00Z"/>
          <w:rFonts w:asciiTheme="minorHAnsi" w:hAnsiTheme="minorHAnsi" w:cstheme="minorBidi"/>
          <w:b/>
          <w:sz w:val="20"/>
          <w:szCs w:val="20"/>
        </w:rPr>
      </w:pPr>
    </w:p>
    <w:p w14:paraId="68E6DC36" w14:textId="77777777" w:rsidR="00E65210" w:rsidRDefault="00E65210" w:rsidP="002A645A">
      <w:pPr>
        <w:spacing w:after="0" w:line="240" w:lineRule="auto"/>
        <w:jc w:val="both"/>
        <w:rPr>
          <w:ins w:id="73" w:author="Shashwat Shah" w:date="2020-03-14T13:30:00Z"/>
          <w:rFonts w:asciiTheme="minorHAnsi" w:hAnsiTheme="minorHAnsi" w:cstheme="minorBidi"/>
          <w:b/>
          <w:sz w:val="20"/>
          <w:szCs w:val="20"/>
        </w:rPr>
      </w:pPr>
    </w:p>
    <w:p w14:paraId="2B072CEA" w14:textId="78E79FB5" w:rsidR="002A645A" w:rsidRPr="002A645A" w:rsidRDefault="002A645A" w:rsidP="002A645A">
      <w:pPr>
        <w:spacing w:after="0" w:line="240" w:lineRule="auto"/>
        <w:jc w:val="both"/>
        <w:rPr>
          <w:b/>
          <w:sz w:val="20"/>
        </w:rPr>
      </w:pPr>
      <w:r w:rsidRPr="002A645A">
        <w:rPr>
          <w:rFonts w:asciiTheme="minorHAnsi" w:hAnsiTheme="minorHAnsi" w:cstheme="minorBidi"/>
          <w:b/>
          <w:sz w:val="20"/>
          <w:szCs w:val="20"/>
        </w:rPr>
        <w:lastRenderedPageBreak/>
        <w:t xml:space="preserve">Date: </w:t>
      </w:r>
      <w:r w:rsidRPr="002A645A">
        <w:rPr>
          <w:rFonts w:asciiTheme="minorHAnsi" w:hAnsiTheme="minorHAnsi" w:cstheme="minorBidi"/>
          <w:b/>
          <w:sz w:val="20"/>
          <w:szCs w:val="20"/>
        </w:rPr>
        <w:tab/>
      </w:r>
      <w:r w:rsidRPr="002A645A">
        <w:rPr>
          <w:rFonts w:asciiTheme="minorHAnsi" w:hAnsiTheme="minorHAnsi" w:cstheme="minorBidi"/>
          <w:b/>
          <w:sz w:val="20"/>
          <w:szCs w:val="20"/>
        </w:rPr>
        <w:tab/>
        <w:t xml:space="preserve">   Place:</w:t>
      </w:r>
      <w:r w:rsidRPr="002A645A">
        <w:rPr>
          <w:rFonts w:asciiTheme="minorHAnsi" w:hAnsiTheme="minorHAnsi" w:cstheme="minorBidi"/>
          <w:b/>
          <w:sz w:val="20"/>
          <w:szCs w:val="20"/>
        </w:rPr>
        <w:tab/>
      </w:r>
      <w:r w:rsidRPr="002A645A">
        <w:rPr>
          <w:rFonts w:asciiTheme="minorHAnsi" w:hAnsiTheme="minorHAnsi" w:cstheme="minorBidi"/>
          <w:b/>
          <w:sz w:val="20"/>
          <w:szCs w:val="20"/>
        </w:rPr>
        <w:tab/>
      </w:r>
      <w:r w:rsidRPr="002A645A">
        <w:rPr>
          <w:rFonts w:asciiTheme="minorHAnsi" w:hAnsiTheme="minorHAnsi" w:cstheme="minorBidi"/>
          <w:b/>
          <w:sz w:val="20"/>
          <w:szCs w:val="20"/>
        </w:rPr>
        <w:tab/>
      </w:r>
      <w:r w:rsidRPr="002A645A">
        <w:rPr>
          <w:rFonts w:asciiTheme="minorHAnsi" w:hAnsiTheme="minorHAnsi" w:cstheme="minorBidi"/>
          <w:b/>
          <w:sz w:val="20"/>
          <w:szCs w:val="20"/>
        </w:rPr>
        <w:tab/>
      </w:r>
      <w:r w:rsidRPr="002A645A">
        <w:rPr>
          <w:rFonts w:asciiTheme="minorHAnsi" w:hAnsiTheme="minorHAnsi" w:cstheme="minorBidi"/>
          <w:b/>
          <w:sz w:val="20"/>
          <w:szCs w:val="20"/>
        </w:rPr>
        <w:tab/>
        <w:t xml:space="preserve">        </w:t>
      </w:r>
      <w:r w:rsidRPr="002A645A">
        <w:rPr>
          <w:rFonts w:asciiTheme="minorHAnsi" w:hAnsiTheme="minorHAnsi" w:cstheme="minorBidi"/>
          <w:b/>
          <w:sz w:val="20"/>
          <w:szCs w:val="20"/>
        </w:rPr>
        <w:tab/>
        <w:t xml:space="preserve">(Name &amp; Signature of the Student) </w:t>
      </w:r>
    </w:p>
    <w:p w14:paraId="69A24163" w14:textId="77777777" w:rsidR="00E65210" w:rsidRDefault="00E65210" w:rsidP="002A645A">
      <w:pPr>
        <w:spacing w:after="0" w:line="240" w:lineRule="auto"/>
        <w:jc w:val="both"/>
        <w:rPr>
          <w:ins w:id="74" w:author="Shashwat Shah" w:date="2020-03-14T13:29:00Z"/>
          <w:b/>
        </w:rPr>
      </w:pPr>
    </w:p>
    <w:p w14:paraId="4D52E32D" w14:textId="150E88C9" w:rsidR="001A57BA" w:rsidRPr="002A645A" w:rsidRDefault="002A645A" w:rsidP="002A645A">
      <w:pPr>
        <w:spacing w:after="0" w:line="240" w:lineRule="auto"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14:paraId="7FE20AD6" w14:textId="28F81EA9" w:rsidR="001A57BA" w:rsidRDefault="00202520">
      <w:pPr>
        <w:rPr>
          <w:ins w:id="75" w:author="Shashwat Shah" w:date="2020-03-14T13:29:00Z"/>
          <w:rFonts w:ascii="Nunito" w:eastAsia="Nunito" w:hAnsi="Nunito" w:cs="Nunito"/>
          <w:b/>
          <w:sz w:val="20"/>
          <w:szCs w:val="20"/>
        </w:rPr>
      </w:pPr>
      <w:ins w:id="76" w:author="Shashwat Shah" w:date="2020-03-14T13:26:00Z">
        <w:r>
          <w:rPr>
            <w:rFonts w:ascii="Nunito" w:eastAsia="Nunito" w:hAnsi="Nunito" w:cs="Nunito"/>
            <w:b/>
            <w:sz w:val="20"/>
            <w:szCs w:val="20"/>
          </w:rPr>
          <w:t>14/03/20</w:t>
        </w:r>
        <w:r>
          <w:rPr>
            <w:rFonts w:ascii="Nunito" w:eastAsia="Nunito" w:hAnsi="Nunito" w:cs="Nunito"/>
            <w:b/>
            <w:sz w:val="20"/>
            <w:szCs w:val="20"/>
          </w:rPr>
          <w:tab/>
        </w:r>
      </w:ins>
      <w:ins w:id="77" w:author="Mayank" w:date="2020-03-14T13:44:00Z">
        <w:r w:rsidR="0064040F">
          <w:rPr>
            <w:rFonts w:ascii="Nunito" w:eastAsia="Nunito" w:hAnsi="Nunito" w:cs="Nunito"/>
            <w:b/>
            <w:sz w:val="20"/>
            <w:szCs w:val="20"/>
          </w:rPr>
          <w:t xml:space="preserve">   </w:t>
        </w:r>
      </w:ins>
      <w:ins w:id="78" w:author="Shashwat Shah" w:date="2020-03-14T13:26:00Z">
        <w:r>
          <w:rPr>
            <w:rFonts w:ascii="Nunito" w:eastAsia="Nunito" w:hAnsi="Nunito" w:cs="Nunito"/>
            <w:b/>
            <w:sz w:val="20"/>
            <w:szCs w:val="20"/>
          </w:rPr>
          <w:t>Delhi</w:t>
        </w:r>
        <w:r>
          <w:rPr>
            <w:rFonts w:ascii="Nunito" w:eastAsia="Nunito" w:hAnsi="Nunito" w:cs="Nunito"/>
            <w:b/>
            <w:sz w:val="20"/>
            <w:szCs w:val="20"/>
          </w:rPr>
          <w:tab/>
        </w:r>
        <w:r>
          <w:rPr>
            <w:rFonts w:ascii="Nunito" w:eastAsia="Nunito" w:hAnsi="Nunito" w:cs="Nunito"/>
            <w:b/>
            <w:sz w:val="20"/>
            <w:szCs w:val="20"/>
          </w:rPr>
          <w:tab/>
        </w:r>
        <w:r>
          <w:rPr>
            <w:rFonts w:ascii="Nunito" w:eastAsia="Nunito" w:hAnsi="Nunito" w:cs="Nunito"/>
            <w:b/>
            <w:sz w:val="20"/>
            <w:szCs w:val="20"/>
          </w:rPr>
          <w:tab/>
        </w:r>
        <w:r>
          <w:rPr>
            <w:rFonts w:ascii="Nunito" w:eastAsia="Nunito" w:hAnsi="Nunito" w:cs="Nunito"/>
            <w:b/>
            <w:sz w:val="20"/>
            <w:szCs w:val="20"/>
          </w:rPr>
          <w:tab/>
        </w:r>
        <w:r>
          <w:rPr>
            <w:rFonts w:ascii="Nunito" w:eastAsia="Nunito" w:hAnsi="Nunito" w:cs="Nunito"/>
            <w:b/>
            <w:sz w:val="20"/>
            <w:szCs w:val="20"/>
          </w:rPr>
          <w:tab/>
        </w:r>
        <w:r>
          <w:rPr>
            <w:rFonts w:ascii="Nunito" w:eastAsia="Nunito" w:hAnsi="Nunito" w:cs="Nunito"/>
            <w:b/>
            <w:sz w:val="20"/>
            <w:szCs w:val="20"/>
          </w:rPr>
          <w:tab/>
          <w:t xml:space="preserve">Mayank </w:t>
        </w:r>
        <w:del w:id="79" w:author="Mayank" w:date="2020-03-14T13:43:00Z">
          <w:r w:rsidR="00AB24A9" w:rsidDel="0064040F">
            <w:rPr>
              <w:rFonts w:ascii="Nunito" w:eastAsia="Nunito" w:hAnsi="Nunito" w:cs="Nunito"/>
              <w:b/>
              <w:sz w:val="20"/>
              <w:szCs w:val="20"/>
            </w:rPr>
            <w:delText xml:space="preserve"> </w:delText>
          </w:r>
        </w:del>
      </w:ins>
      <w:ins w:id="80" w:author="Shashwat Shah" w:date="2020-03-14T13:37:00Z">
        <w:r>
          <w:rPr>
            <w:rFonts w:ascii="Nunito" w:eastAsia="Nunito" w:hAnsi="Nunito" w:cs="Nunito"/>
            <w:b/>
            <w:sz w:val="20"/>
            <w:szCs w:val="20"/>
          </w:rPr>
          <w:t>Tola</w:t>
        </w:r>
      </w:ins>
    </w:p>
    <w:p w14:paraId="79B1FC8D" w14:textId="298782D0" w:rsidR="00AB24A9" w:rsidRDefault="00E65210">
      <w:pPr>
        <w:rPr>
          <w:rFonts w:ascii="Nunito" w:eastAsia="Nunito" w:hAnsi="Nunito" w:cs="Nunito"/>
          <w:b/>
          <w:sz w:val="20"/>
          <w:szCs w:val="20"/>
        </w:rPr>
      </w:pPr>
      <w:ins w:id="81" w:author="Shashwat Shah" w:date="2020-03-14T13:30:00Z">
        <w:r>
          <w:rPr>
            <w:rFonts w:ascii="Nunito" w:eastAsia="Nunito" w:hAnsi="Nunito" w:cs="Nunito"/>
            <w:b/>
            <w:sz w:val="20"/>
            <w:szCs w:val="20"/>
          </w:rPr>
          <w:t xml:space="preserve">                                                                                                                              </w:t>
        </w:r>
      </w:ins>
      <w:ins w:id="82" w:author="Shashwat Shah" w:date="2020-03-14T13:39:00Z">
        <w:r w:rsidR="00202520">
          <w:rPr>
            <w:noProof/>
            <w:lang w:val="en-IN" w:eastAsia="en-IN"/>
          </w:rPr>
          <w:drawing>
            <wp:inline distT="0" distB="0" distL="0" distR="0" wp14:anchorId="3B3280C1" wp14:editId="0E7996CA">
              <wp:extent cx="2113413" cy="968155"/>
              <wp:effectExtent l="0" t="0" r="1270" b="3810"/>
              <wp:docPr id="31" name="Picture 31" descr="C:\Users\Zesty Dragon\AppData\Local\Microsoft\Windows\INetCache\Content.Word\20200314_13383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Zesty Dragon\AppData\Local\Microsoft\Windows\INetCache\Content.Word\20200314_133830.jpg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5396" cy="9736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AB24A9" w:rsidSect="0078482B">
      <w:headerReference w:type="default" r:id="rId8"/>
      <w:footerReference w:type="default" r:id="rId9"/>
      <w:pgSz w:w="12240" w:h="15840"/>
      <w:pgMar w:top="1440" w:right="1440" w:bottom="1440" w:left="1440" w:header="28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1E166" w14:textId="77777777" w:rsidR="007C7295" w:rsidRDefault="007C7295" w:rsidP="002A645A">
      <w:pPr>
        <w:spacing w:after="0" w:line="240" w:lineRule="auto"/>
      </w:pPr>
      <w:r>
        <w:separator/>
      </w:r>
    </w:p>
  </w:endnote>
  <w:endnote w:type="continuationSeparator" w:id="0">
    <w:p w14:paraId="04BF2704" w14:textId="77777777" w:rsidR="007C7295" w:rsidRDefault="007C7295" w:rsidP="002A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05ACA" w14:textId="400FC5BC" w:rsidR="002A645A" w:rsidRPr="0078482B" w:rsidRDefault="0078482B" w:rsidP="0078482B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329F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329F3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9753F" w14:textId="77777777" w:rsidR="007C7295" w:rsidRDefault="007C7295" w:rsidP="002A645A">
      <w:pPr>
        <w:spacing w:after="0" w:line="240" w:lineRule="auto"/>
      </w:pPr>
      <w:r>
        <w:separator/>
      </w:r>
    </w:p>
  </w:footnote>
  <w:footnote w:type="continuationSeparator" w:id="0">
    <w:p w14:paraId="5079B063" w14:textId="77777777" w:rsidR="007C7295" w:rsidRDefault="007C7295" w:rsidP="002A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52C9F" w14:textId="77777777" w:rsidR="0078482B" w:rsidRPr="002A645A" w:rsidRDefault="0078482B" w:rsidP="0078482B">
    <w:pPr>
      <w:spacing w:after="0"/>
      <w:rPr>
        <w:rFonts w:ascii="Nunito" w:eastAsia="Nunito" w:hAnsi="Nunito" w:cs="Nunito"/>
        <w:b/>
        <w:sz w:val="16"/>
        <w:szCs w:val="20"/>
        <w:u w:val="single"/>
      </w:rPr>
    </w:pPr>
    <w:r>
      <w:t>Annexure - A</w:t>
    </w:r>
  </w:p>
  <w:p w14:paraId="339DB331" w14:textId="77777777" w:rsidR="002A645A" w:rsidRDefault="002A645A" w:rsidP="002A645A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2AC849A" wp14:editId="2F67CC35">
          <wp:extent cx="2305050" cy="647700"/>
          <wp:effectExtent l="0" t="0" r="0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iit-university-n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50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4DA"/>
    <w:multiLevelType w:val="hybridMultilevel"/>
    <w:tmpl w:val="49A80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6310"/>
    <w:multiLevelType w:val="hybridMultilevel"/>
    <w:tmpl w:val="7B224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A07ED"/>
    <w:multiLevelType w:val="hybridMultilevel"/>
    <w:tmpl w:val="985EFD7C"/>
    <w:lvl w:ilvl="0" w:tplc="1CBCD2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shwat Shah">
    <w15:presenceInfo w15:providerId="Windows Live" w15:userId="fe768add55d4c9dd"/>
  </w15:person>
  <w15:person w15:author="Mayank">
    <w15:presenceInfo w15:providerId="None" w15:userId="Mayan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BA"/>
    <w:rsid w:val="0015409E"/>
    <w:rsid w:val="001A57BA"/>
    <w:rsid w:val="001F4A9B"/>
    <w:rsid w:val="00202520"/>
    <w:rsid w:val="002A645A"/>
    <w:rsid w:val="004339E4"/>
    <w:rsid w:val="0056197C"/>
    <w:rsid w:val="0064040F"/>
    <w:rsid w:val="00660758"/>
    <w:rsid w:val="00695215"/>
    <w:rsid w:val="0078482B"/>
    <w:rsid w:val="007857E8"/>
    <w:rsid w:val="007C7295"/>
    <w:rsid w:val="00A8787F"/>
    <w:rsid w:val="00AB24A9"/>
    <w:rsid w:val="00B02A02"/>
    <w:rsid w:val="00D63F3F"/>
    <w:rsid w:val="00E329F3"/>
    <w:rsid w:val="00E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4F221"/>
  <w15:docId w15:val="{172BF4CD-167F-4BDB-B3C5-924B24F3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A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5A"/>
  </w:style>
  <w:style w:type="paragraph" w:styleId="Footer">
    <w:name w:val="footer"/>
    <w:basedOn w:val="Normal"/>
    <w:link w:val="FooterChar"/>
    <w:uiPriority w:val="99"/>
    <w:unhideWhenUsed/>
    <w:rsid w:val="002A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5A"/>
  </w:style>
  <w:style w:type="paragraph" w:styleId="ListParagraph">
    <w:name w:val="List Paragraph"/>
    <w:basedOn w:val="Normal"/>
    <w:uiPriority w:val="34"/>
    <w:qFormat/>
    <w:rsid w:val="002A64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="Mangal"/>
      <w:color w:val="auto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Parimal V Mandke</dc:creator>
  <cp:lastModifiedBy>Mayank</cp:lastModifiedBy>
  <cp:revision>4</cp:revision>
  <dcterms:created xsi:type="dcterms:W3CDTF">2020-03-14T08:10:00Z</dcterms:created>
  <dcterms:modified xsi:type="dcterms:W3CDTF">2020-03-14T08:14:00Z</dcterms:modified>
</cp:coreProperties>
</file>